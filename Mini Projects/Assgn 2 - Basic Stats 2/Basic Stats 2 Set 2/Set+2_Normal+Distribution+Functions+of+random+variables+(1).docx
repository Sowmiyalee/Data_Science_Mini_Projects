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74A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AA1BEE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A267F3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1EB10C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1EFC48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652B919" w14:textId="499E9C4B" w:rsidR="00155575" w:rsidRPr="0089232F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r w:rsidRPr="0089232F">
        <w:rPr>
          <w:color w:val="FF0000"/>
          <w:szCs w:val="21"/>
        </w:rPr>
        <w:t>0.2676</w:t>
      </w:r>
      <w:proofErr w:type="gramStart"/>
      <w:r w:rsidRPr="0089232F">
        <w:rPr>
          <w:color w:val="FF0000"/>
          <w:szCs w:val="21"/>
        </w:rPr>
        <w:t xml:space="preserve">   </w:t>
      </w:r>
      <w:r w:rsidR="0089232F">
        <w:rPr>
          <w:color w:val="FF0000"/>
          <w:szCs w:val="21"/>
        </w:rPr>
        <w:t>(</w:t>
      </w:r>
      <w:proofErr w:type="gramEnd"/>
      <w:r w:rsidR="0089232F">
        <w:rPr>
          <w:color w:val="FF0000"/>
          <w:szCs w:val="21"/>
        </w:rPr>
        <w:t>Ans)</w:t>
      </w:r>
    </w:p>
    <w:p w14:paraId="7E93AFF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2D1DC2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7F7030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3D0FD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395C78E" w14:textId="18B39F0B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89232F">
        <w:rPr>
          <w:szCs w:val="21"/>
        </w:rPr>
        <w:t xml:space="preserve"> -</w:t>
      </w:r>
      <w:r w:rsidR="0089232F" w:rsidRPr="0089232F">
        <w:rPr>
          <w:color w:val="FF0000"/>
          <w:szCs w:val="21"/>
        </w:rPr>
        <w:t xml:space="preserve"> False</w:t>
      </w:r>
    </w:p>
    <w:p w14:paraId="6415769D" w14:textId="34719156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89232F">
        <w:rPr>
          <w:szCs w:val="21"/>
        </w:rPr>
        <w:t xml:space="preserve"> - </w:t>
      </w:r>
      <w:r w:rsidR="0089232F" w:rsidRPr="0089232F">
        <w:rPr>
          <w:color w:val="FF0000"/>
          <w:szCs w:val="21"/>
        </w:rPr>
        <w:t>True</w:t>
      </w:r>
    </w:p>
    <w:p w14:paraId="267451A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EA254D" w14:textId="77777777" w:rsidR="00CB4EE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055BD673" w14:textId="77777777" w:rsidR="00CB4EEB" w:rsidRPr="00CB4EEB" w:rsidRDefault="00CB4EEB" w:rsidP="00CB4EEB">
      <w:pPr>
        <w:shd w:val="clear" w:color="auto" w:fill="FFFFFF"/>
        <w:spacing w:before="100" w:beforeAutospacing="1" w:after="100" w:afterAutospacing="1" w:line="240" w:lineRule="auto"/>
        <w:ind w:left="720"/>
        <w:rPr>
          <w:szCs w:val="21"/>
        </w:rPr>
      </w:pPr>
      <w:r w:rsidRPr="00CB4EEB">
        <w:rPr>
          <w:b/>
          <w:bCs/>
          <w:color w:val="FF0000"/>
          <w:szCs w:val="21"/>
        </w:rPr>
        <w:t>Answer:</w:t>
      </w:r>
      <w:r w:rsidRPr="00CB4EEB">
        <w:rPr>
          <w:color w:val="FF0000"/>
          <w:szCs w:val="21"/>
        </w:rPr>
        <w:t xml:space="preserve"> </w:t>
      </w:r>
      <w:r w:rsidRPr="00CB4EEB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CB4EEB">
        <w:rPr>
          <w:szCs w:val="21"/>
        </w:rPr>
        <w:t>i.i.d</w:t>
      </w:r>
      <w:proofErr w:type="spellEnd"/>
      <w:r w:rsidRPr="00CB4EEB">
        <w:rPr>
          <w:szCs w:val="21"/>
        </w:rPr>
        <w:t xml:space="preserve"> and n is Large.</w:t>
      </w:r>
    </w:p>
    <w:p w14:paraId="2F3EAF81" w14:textId="77777777" w:rsidR="00CB4EEB" w:rsidRPr="00CB4EEB" w:rsidRDefault="00CB4EEB" w:rsidP="00CB4EEB">
      <w:pPr>
        <w:shd w:val="clear" w:color="auto" w:fill="FFFFFF"/>
        <w:spacing w:after="240" w:line="240" w:lineRule="auto"/>
        <w:ind w:left="720"/>
        <w:rPr>
          <w:szCs w:val="21"/>
        </w:rPr>
      </w:pPr>
      <w:r w:rsidRPr="00CB4EEB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CB4EEB">
        <w:rPr>
          <w:szCs w:val="21"/>
        </w:rPr>
        <w:t>iid</w:t>
      </w:r>
      <w:proofErr w:type="spellEnd"/>
      <w:r w:rsidRPr="00CB4EEB">
        <w:rPr>
          <w:szCs w:val="21"/>
        </w:rPr>
        <w:t xml:space="preserve"> normal random variables then (X1 + X2)</w:t>
      </w:r>
      <w:del w:id="0" w:author="Unknown">
        <w:r w:rsidRPr="00CB4EEB">
          <w:rPr>
            <w:szCs w:val="21"/>
          </w:rPr>
          <w:delText>N(μ+ μ, σ2+ σ2)</w:delText>
        </w:r>
      </w:del>
      <w:r w:rsidRPr="00CB4EEB">
        <w:rPr>
          <w:szCs w:val="21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12DFA469" w14:textId="77777777" w:rsidR="00CB4EEB" w:rsidRPr="00CB4EEB" w:rsidRDefault="00CB4EEB" w:rsidP="00CB4EEB">
      <w:pPr>
        <w:shd w:val="clear" w:color="auto" w:fill="FFFFFF"/>
        <w:spacing w:after="240" w:line="240" w:lineRule="auto"/>
        <w:ind w:left="720"/>
        <w:rPr>
          <w:szCs w:val="21"/>
        </w:rPr>
      </w:pPr>
      <w:r w:rsidRPr="00CB4EEB">
        <w:rPr>
          <w:szCs w:val="21"/>
        </w:rPr>
        <w:t xml:space="preserve">The Normal distribution has two parameters, the mean, µ, and the variance, σ2. µ and σ2satisfy −∞ &lt; µ &lt; ∞, σ2&gt; 0. We write X </w:t>
      </w:r>
      <w:r w:rsidRPr="00CB4EEB">
        <w:rPr>
          <w:rFonts w:ascii="Cambria Math" w:hAnsi="Cambria Math" w:cs="Cambria Math"/>
          <w:szCs w:val="21"/>
        </w:rPr>
        <w:t>∼</w:t>
      </w:r>
      <w:r w:rsidRPr="00CB4EEB">
        <w:rPr>
          <w:szCs w:val="21"/>
        </w:rPr>
        <w:t xml:space="preserve"> Normal (µ, σ2) or X </w:t>
      </w:r>
      <w:r w:rsidRPr="00CB4EEB">
        <w:rPr>
          <w:rFonts w:ascii="Cambria Math" w:hAnsi="Cambria Math" w:cs="Cambria Math"/>
          <w:szCs w:val="21"/>
        </w:rPr>
        <w:t>∼</w:t>
      </w:r>
      <w:r w:rsidRPr="00CB4EEB">
        <w:rPr>
          <w:szCs w:val="21"/>
        </w:rPr>
        <w:t xml:space="preserve"> </w:t>
      </w:r>
      <w:proofErr w:type="gramStart"/>
      <w:r w:rsidRPr="00CB4EEB">
        <w:rPr>
          <w:szCs w:val="21"/>
        </w:rPr>
        <w:t>N(</w:t>
      </w:r>
      <w:proofErr w:type="gramEnd"/>
      <w:r w:rsidRPr="00CB4EEB">
        <w:rPr>
          <w:szCs w:val="21"/>
        </w:rPr>
        <w:t>µ, σ2 ).</w:t>
      </w:r>
    </w:p>
    <w:p w14:paraId="41AF1D4E" w14:textId="6A715EFA" w:rsidR="00155575" w:rsidRDefault="00155575" w:rsidP="00CB4E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1A559DB3" w14:textId="618F9FB0" w:rsidR="00CB4EEB" w:rsidRDefault="00CB4EEB" w:rsidP="00CB4E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DEDFD99" w14:textId="0E26CE8C" w:rsidR="00CB4EEB" w:rsidRDefault="00CB4EEB" w:rsidP="00CB4E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1CE7CEC" w14:textId="699B15B7" w:rsidR="00CB4EEB" w:rsidRDefault="00CB4EEB" w:rsidP="00CB4E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D9CFF38" w14:textId="77777777" w:rsidR="00CB4EEB" w:rsidRPr="00EE10F3" w:rsidRDefault="00CB4EEB" w:rsidP="00CB4E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60418D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63AED3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DAA440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80152A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5CBD56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7C6FEB4" w14:textId="378F4174" w:rsidR="00155575" w:rsidRPr="0089232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89232F">
        <w:rPr>
          <w:color w:val="FF0000"/>
          <w:szCs w:val="21"/>
        </w:rPr>
        <w:t xml:space="preserve">48.5, 151.5 </w:t>
      </w:r>
      <w:r w:rsidR="0089232F">
        <w:rPr>
          <w:color w:val="FF0000"/>
          <w:szCs w:val="21"/>
        </w:rPr>
        <w:t>(Ans)</w:t>
      </w:r>
    </w:p>
    <w:p w14:paraId="482605E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5BD1F7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36D336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F59FD84" w14:textId="3AAF8D8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9A2D624" w14:textId="2E5C84DD" w:rsidR="00536C60" w:rsidRPr="00536C60" w:rsidRDefault="00536C60" w:rsidP="00536C60">
      <w:pPr>
        <w:pStyle w:val="HTMLPreformatted"/>
        <w:rPr>
          <w:rFonts w:ascii="var(--colab-code-font-family)" w:hAnsi="var(--colab-code-font-family)"/>
          <w:color w:val="FF0000"/>
        </w:rPr>
      </w:pPr>
      <w:r w:rsidRPr="00CB4EEB">
        <w:rPr>
          <w:b/>
          <w:bCs/>
          <w:color w:val="FF0000"/>
          <w:szCs w:val="21"/>
        </w:rPr>
        <w:t>Answer:</w:t>
      </w:r>
      <w:r>
        <w:rPr>
          <w:b/>
          <w:bCs/>
          <w:color w:val="FF0000"/>
          <w:szCs w:val="21"/>
        </w:rPr>
        <w:t xml:space="preserve"> </w:t>
      </w:r>
      <w:r w:rsidRPr="00536C60">
        <w:rPr>
          <w:rFonts w:ascii="var(--colab-code-font-family)" w:hAnsi="var(--colab-code-font-family)"/>
          <w:color w:val="FF0000"/>
        </w:rPr>
        <w:t xml:space="preserve">Ranges from 2.2 to 21.8 </w:t>
      </w:r>
      <w:proofErr w:type="gramStart"/>
      <w:r w:rsidRPr="00536C60">
        <w:rPr>
          <w:rFonts w:ascii="var(--colab-code-font-family)" w:hAnsi="var(--colab-code-font-family)"/>
          <w:color w:val="FF0000"/>
        </w:rPr>
        <w:t>Million</w:t>
      </w:r>
      <w:proofErr w:type="gramEnd"/>
      <w:r w:rsidRPr="00536C60">
        <w:rPr>
          <w:rFonts w:ascii="var(--colab-code-font-family)" w:hAnsi="var(--colab-code-font-family)"/>
          <w:color w:val="FF0000"/>
        </w:rPr>
        <w:t>$ in Annual profit of the Company 95% of the time</w:t>
      </w:r>
    </w:p>
    <w:p w14:paraId="56FE1677" w14:textId="4C42FF67" w:rsidR="00536C60" w:rsidRDefault="00536C60" w:rsidP="0053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</w:pPr>
      <w:r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  <w:tab/>
      </w:r>
      <w:r w:rsidRPr="00536C60"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  <w:t>Ranges from 9.9 to 98.1 Crores Rupees in Annual profit of the Company 95% of the time</w:t>
      </w:r>
    </w:p>
    <w:p w14:paraId="414CE6DD" w14:textId="77777777" w:rsidR="00536C60" w:rsidRPr="00536C60" w:rsidRDefault="00536C60" w:rsidP="00536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</w:pPr>
    </w:p>
    <w:p w14:paraId="7A5F779B" w14:textId="663B706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1539E86" w14:textId="77777777" w:rsidR="00536C60" w:rsidRDefault="00536C60" w:rsidP="00536C60">
      <w:pPr>
        <w:spacing w:after="120"/>
        <w:ind w:left="1080"/>
        <w:contextualSpacing/>
        <w:rPr>
          <w:szCs w:val="21"/>
        </w:rPr>
      </w:pPr>
    </w:p>
    <w:p w14:paraId="492C54D8" w14:textId="51954315" w:rsidR="00536C60" w:rsidRPr="00536C60" w:rsidRDefault="00536C60" w:rsidP="00536C60">
      <w:pPr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</w:pPr>
      <w:r w:rsidRPr="00CB4EEB">
        <w:rPr>
          <w:b/>
          <w:bCs/>
          <w:color w:val="FF0000"/>
          <w:szCs w:val="21"/>
        </w:rPr>
        <w:t>Answer:</w:t>
      </w:r>
      <w:r>
        <w:rPr>
          <w:b/>
          <w:bCs/>
          <w:color w:val="FF0000"/>
          <w:szCs w:val="21"/>
        </w:rPr>
        <w:t xml:space="preserve"> </w:t>
      </w:r>
      <w:r w:rsidRPr="00536C60"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  <w:t xml:space="preserve">The 5th percentile of Profit for the company is 3.78 </w:t>
      </w:r>
      <w:proofErr w:type="gramStart"/>
      <w:r w:rsidRPr="00536C60"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  <w:t>Million</w:t>
      </w:r>
      <w:proofErr w:type="gramEnd"/>
      <w:r w:rsidRPr="00536C60"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  <w:t>$</w:t>
      </w:r>
      <w:r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  <w:tab/>
      </w:r>
      <w:r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  <w:tab/>
      </w:r>
      <w:r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  <w:tab/>
      </w:r>
      <w:r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  <w:tab/>
      </w:r>
      <w:r w:rsidRPr="00536C60"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  <w:t>The 5th percentile of Profit for the company is 17.0 Crore Rupees</w:t>
      </w:r>
    </w:p>
    <w:p w14:paraId="7116FE90" w14:textId="77777777" w:rsidR="00536C60" w:rsidRPr="00EE10F3" w:rsidRDefault="00536C60" w:rsidP="00536C60">
      <w:pPr>
        <w:spacing w:after="120"/>
        <w:ind w:left="1080"/>
        <w:contextualSpacing/>
        <w:rPr>
          <w:szCs w:val="21"/>
        </w:rPr>
      </w:pPr>
    </w:p>
    <w:p w14:paraId="3B7C8087" w14:textId="145ACC4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A5A9DF2" w14:textId="77777777" w:rsidR="00536C60" w:rsidRDefault="00536C60" w:rsidP="00536C60">
      <w:pPr>
        <w:spacing w:after="120"/>
        <w:ind w:left="1080"/>
        <w:contextualSpacing/>
        <w:rPr>
          <w:szCs w:val="21"/>
        </w:rPr>
      </w:pPr>
    </w:p>
    <w:p w14:paraId="2D918FBA" w14:textId="4AFD5C72" w:rsidR="00536C60" w:rsidRPr="00536C60" w:rsidRDefault="00536C60" w:rsidP="00536C60">
      <w:pPr>
        <w:spacing w:after="120"/>
        <w:contextualSpacing/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</w:pPr>
      <w:r w:rsidRPr="00CB4EEB">
        <w:rPr>
          <w:b/>
          <w:bCs/>
          <w:color w:val="FF0000"/>
          <w:szCs w:val="21"/>
        </w:rPr>
        <w:t>Answer:</w:t>
      </w:r>
      <w:r>
        <w:rPr>
          <w:b/>
          <w:bCs/>
          <w:color w:val="FF0000"/>
          <w:szCs w:val="21"/>
        </w:rPr>
        <w:t xml:space="preserve">  </w:t>
      </w:r>
      <w:r w:rsidRPr="00536C60">
        <w:rPr>
          <w:rFonts w:ascii="var(--colab-code-font-family)" w:eastAsia="Times New Roman" w:hAnsi="var(--colab-code-font-family)" w:cs="Courier New"/>
          <w:color w:val="FF0000"/>
          <w:sz w:val="20"/>
          <w:szCs w:val="20"/>
          <w:lang w:val="en-IN" w:eastAsia="en-IN"/>
        </w:rPr>
        <w:t>The Division 1 has a larger Probability of making a loss</w:t>
      </w:r>
    </w:p>
    <w:sectPr w:rsidR="00536C60" w:rsidRPr="00536C6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44583"/>
    <w:multiLevelType w:val="multilevel"/>
    <w:tmpl w:val="E8EE8E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3770607">
    <w:abstractNumId w:val="0"/>
  </w:num>
  <w:num w:numId="2" w16cid:durableId="1859346272">
    <w:abstractNumId w:val="4"/>
  </w:num>
  <w:num w:numId="3" w16cid:durableId="1636251890">
    <w:abstractNumId w:val="5"/>
  </w:num>
  <w:num w:numId="4" w16cid:durableId="1192187472">
    <w:abstractNumId w:val="3"/>
  </w:num>
  <w:num w:numId="5" w16cid:durableId="1583947940">
    <w:abstractNumId w:val="1"/>
  </w:num>
  <w:num w:numId="6" w16cid:durableId="1945262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6C60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232F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4EEB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1565"/>
  <w15:docId w15:val="{C0068FBC-06FF-4915-9113-2B4B26C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C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536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089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0807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6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5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01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0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Shylesh somasundharam</cp:lastModifiedBy>
  <cp:revision>6</cp:revision>
  <dcterms:created xsi:type="dcterms:W3CDTF">2013-09-25T17:43:00Z</dcterms:created>
  <dcterms:modified xsi:type="dcterms:W3CDTF">2023-02-28T19:31:00Z</dcterms:modified>
</cp:coreProperties>
</file>